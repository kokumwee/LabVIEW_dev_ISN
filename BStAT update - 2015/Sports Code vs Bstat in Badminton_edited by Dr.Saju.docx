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FDC" w:rsidRDefault="00C854E3">
      <w:r>
        <w:t xml:space="preserve">Sports Code vs </w:t>
      </w:r>
      <w:proofErr w:type="spellStart"/>
      <w:r>
        <w:t>Bstat</w:t>
      </w:r>
      <w:proofErr w:type="spellEnd"/>
      <w:r>
        <w:t xml:space="preserve"> in Badminton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854E3" w:rsidTr="00C854E3">
        <w:tc>
          <w:tcPr>
            <w:tcW w:w="4788" w:type="dxa"/>
          </w:tcPr>
          <w:p w:rsidR="00C854E3" w:rsidRDefault="00C854E3" w:rsidP="00C854E3">
            <w:pPr>
              <w:jc w:val="center"/>
            </w:pPr>
            <w:r>
              <w:t>SPORTS CODE</w:t>
            </w:r>
          </w:p>
        </w:tc>
        <w:tc>
          <w:tcPr>
            <w:tcW w:w="4788" w:type="dxa"/>
          </w:tcPr>
          <w:p w:rsidR="00C854E3" w:rsidRDefault="00C854E3" w:rsidP="00C854E3">
            <w:pPr>
              <w:jc w:val="center"/>
            </w:pPr>
            <w:r>
              <w:t>BSTAT</w:t>
            </w:r>
          </w:p>
        </w:tc>
      </w:tr>
      <w:tr w:rsidR="00C854E3" w:rsidTr="00C854E3">
        <w:tc>
          <w:tcPr>
            <w:tcW w:w="4788" w:type="dxa"/>
          </w:tcPr>
          <w:p w:rsidR="00C854E3" w:rsidRPr="00D2616B" w:rsidRDefault="00C854E3">
            <w:pPr>
              <w:rPr>
                <w:color w:val="FF0000"/>
                <w:rPrChange w:id="0" w:author="KoKuM" w:date="2015-05-14T10:09:00Z">
                  <w:rPr/>
                </w:rPrChange>
              </w:rPr>
            </w:pPr>
            <w:r w:rsidRPr="00D2616B">
              <w:rPr>
                <w:color w:val="FF0000"/>
                <w:highlight w:val="yellow"/>
                <w:rPrChange w:id="1" w:author="KoKuM" w:date="2015-05-14T10:09:00Z">
                  <w:rPr/>
                </w:rPrChange>
              </w:rPr>
              <w:t xml:space="preserve">Smaller video file </w:t>
            </w:r>
            <w:r w:rsidR="004E0B18" w:rsidRPr="00D2616B">
              <w:rPr>
                <w:color w:val="FF0000"/>
                <w:highlight w:val="yellow"/>
                <w:rPrChange w:id="2" w:author="KoKuM" w:date="2015-05-14T10:09:00Z">
                  <w:rPr/>
                </w:rPrChange>
              </w:rPr>
              <w:t>(200-300MB per match)</w:t>
            </w:r>
          </w:p>
        </w:tc>
        <w:tc>
          <w:tcPr>
            <w:tcW w:w="4788" w:type="dxa"/>
          </w:tcPr>
          <w:p w:rsidR="00C854E3" w:rsidRPr="003F6ACB" w:rsidRDefault="00202BD0">
            <w:pPr>
              <w:spacing w:after="200" w:line="276" w:lineRule="auto"/>
              <w:rPr>
                <w:color w:val="0D0D0D" w:themeColor="text1" w:themeTint="F2"/>
                <w:rPrChange w:id="3" w:author="KoKuM" w:date="2015-01-13T09:45:00Z">
                  <w:rPr/>
                </w:rPrChange>
              </w:rPr>
            </w:pPr>
            <w:r w:rsidRPr="00202BD0">
              <w:rPr>
                <w:color w:val="0D0D0D" w:themeColor="text1" w:themeTint="F2"/>
                <w:highlight w:val="darkGreen"/>
                <w:rPrChange w:id="4" w:author="KoKuM" w:date="2015-01-13T09:45:00Z">
                  <w:rPr/>
                </w:rPrChange>
              </w:rPr>
              <w:t xml:space="preserve">Need a big video files to code using </w:t>
            </w:r>
            <w:proofErr w:type="spellStart"/>
            <w:r w:rsidRPr="00202BD0">
              <w:rPr>
                <w:color w:val="0D0D0D" w:themeColor="text1" w:themeTint="F2"/>
                <w:highlight w:val="darkGreen"/>
                <w:rPrChange w:id="5" w:author="KoKuM" w:date="2015-01-13T09:45:00Z">
                  <w:rPr/>
                </w:rPrChange>
              </w:rPr>
              <w:t>Bstat</w:t>
            </w:r>
            <w:proofErr w:type="spellEnd"/>
            <w:r w:rsidRPr="00202BD0">
              <w:rPr>
                <w:color w:val="0D0D0D" w:themeColor="text1" w:themeTint="F2"/>
                <w:highlight w:val="darkGreen"/>
                <w:rPrChange w:id="6" w:author="KoKuM" w:date="2015-01-13T09:45:00Z">
                  <w:rPr/>
                </w:rPrChange>
              </w:rPr>
              <w:t xml:space="preserve"> (8-10GB per match)</w:t>
            </w:r>
          </w:p>
        </w:tc>
      </w:tr>
      <w:tr w:rsidR="00C854E3" w:rsidTr="00C854E3">
        <w:tc>
          <w:tcPr>
            <w:tcW w:w="4788" w:type="dxa"/>
          </w:tcPr>
          <w:p w:rsidR="00C854E3" w:rsidRPr="00D2616B" w:rsidRDefault="004E0B18">
            <w:pPr>
              <w:rPr>
                <w:color w:val="FF0000"/>
                <w:rPrChange w:id="7" w:author="KoKuM" w:date="2015-05-14T10:09:00Z">
                  <w:rPr/>
                </w:rPrChange>
              </w:rPr>
            </w:pPr>
            <w:r w:rsidRPr="00D2616B">
              <w:rPr>
                <w:color w:val="FF0000"/>
                <w:highlight w:val="yellow"/>
                <w:rPrChange w:id="8" w:author="KoKuM" w:date="2015-05-14T10:09:00Z">
                  <w:rPr/>
                </w:rPrChange>
              </w:rPr>
              <w:t>Able to change when there are errors during coding</w:t>
            </w:r>
          </w:p>
        </w:tc>
        <w:tc>
          <w:tcPr>
            <w:tcW w:w="4788" w:type="dxa"/>
          </w:tcPr>
          <w:p w:rsidR="00C854E3" w:rsidRDefault="00202BD0">
            <w:r w:rsidRPr="00202BD0">
              <w:rPr>
                <w:highlight w:val="yellow"/>
                <w:rPrChange w:id="9" w:author="KoKuM" w:date="2015-01-13T09:42:00Z">
                  <w:rPr/>
                </w:rPrChange>
              </w:rPr>
              <w:t>Only one chance to change when there is error during coding. can only change the previous code</w:t>
            </w:r>
          </w:p>
        </w:tc>
      </w:tr>
      <w:tr w:rsidR="00C854E3" w:rsidTr="00C854E3">
        <w:tc>
          <w:tcPr>
            <w:tcW w:w="4788" w:type="dxa"/>
          </w:tcPr>
          <w:p w:rsidR="00C854E3" w:rsidRPr="00D2616B" w:rsidRDefault="004E0B18">
            <w:pPr>
              <w:rPr>
                <w:color w:val="FF0000"/>
                <w:rPrChange w:id="10" w:author="KoKuM" w:date="2015-05-14T10:09:00Z">
                  <w:rPr/>
                </w:rPrChange>
              </w:rPr>
            </w:pPr>
            <w:r w:rsidRPr="00D2616B">
              <w:rPr>
                <w:color w:val="FF0000"/>
                <w:highlight w:val="yellow"/>
                <w:rPrChange w:id="11" w:author="KoKuM" w:date="2015-05-14T10:09:00Z">
                  <w:rPr/>
                </w:rPrChange>
              </w:rPr>
              <w:t>Can check back anytime during coding with just a click of button.</w:t>
            </w:r>
          </w:p>
        </w:tc>
        <w:tc>
          <w:tcPr>
            <w:tcW w:w="4788" w:type="dxa"/>
          </w:tcPr>
          <w:p w:rsidR="00C854E3" w:rsidRDefault="00202BD0">
            <w:r w:rsidRPr="00202BD0">
              <w:rPr>
                <w:highlight w:val="yellow"/>
                <w:rPrChange w:id="12" w:author="KoKuM" w:date="2015-01-13T09:42:00Z">
                  <w:rPr/>
                </w:rPrChange>
              </w:rPr>
              <w:t>Not able to check back the coding after half way of doing match coding</w:t>
            </w:r>
          </w:p>
        </w:tc>
      </w:tr>
      <w:tr w:rsidR="00C854E3" w:rsidTr="00C854E3">
        <w:tc>
          <w:tcPr>
            <w:tcW w:w="4788" w:type="dxa"/>
          </w:tcPr>
          <w:p w:rsidR="00C854E3" w:rsidRDefault="004E0B18">
            <w:r w:rsidRPr="00EC036F">
              <w:rPr>
                <w:highlight w:val="yellow"/>
                <w:rPrChange w:id="13" w:author="KoKuM" w:date="2015-01-17T22:03:00Z">
                  <w:rPr/>
                </w:rPrChange>
              </w:rPr>
              <w:t>Friendly user</w:t>
            </w:r>
          </w:p>
        </w:tc>
        <w:tc>
          <w:tcPr>
            <w:tcW w:w="4788" w:type="dxa"/>
          </w:tcPr>
          <w:p w:rsidR="00C854E3" w:rsidRPr="003F6ACB" w:rsidRDefault="00202BD0">
            <w:pPr>
              <w:spacing w:after="200" w:line="276" w:lineRule="auto"/>
              <w:rPr>
                <w:color w:val="FF0000"/>
                <w:rPrChange w:id="14" w:author="KoKuM" w:date="2015-01-13T09:43:00Z">
                  <w:rPr/>
                </w:rPrChange>
              </w:rPr>
            </w:pPr>
            <w:r w:rsidRPr="00202BD0">
              <w:rPr>
                <w:color w:val="FF0000"/>
                <w:rPrChange w:id="15" w:author="KoKuM" w:date="2015-01-13T09:43:00Z">
                  <w:rPr/>
                </w:rPrChange>
              </w:rPr>
              <w:t>Very complicated</w:t>
            </w:r>
          </w:p>
        </w:tc>
      </w:tr>
      <w:tr w:rsidR="00C854E3" w:rsidTr="00C854E3">
        <w:tc>
          <w:tcPr>
            <w:tcW w:w="4788" w:type="dxa"/>
          </w:tcPr>
          <w:p w:rsidR="00C854E3" w:rsidRPr="00EC036F" w:rsidRDefault="004E0B18">
            <w:pPr>
              <w:rPr>
                <w:highlight w:val="yellow"/>
                <w:rPrChange w:id="16" w:author="KoKuM" w:date="2015-01-17T22:03:00Z">
                  <w:rPr/>
                </w:rPrChange>
              </w:rPr>
            </w:pPr>
            <w:r w:rsidRPr="00EC036F">
              <w:rPr>
                <w:highlight w:val="yellow"/>
                <w:rPrChange w:id="17" w:author="KoKuM" w:date="2015-01-17T22:03:00Z">
                  <w:rPr/>
                </w:rPrChange>
              </w:rPr>
              <w:t>Report need to redo in the different window</w:t>
            </w:r>
          </w:p>
        </w:tc>
        <w:tc>
          <w:tcPr>
            <w:tcW w:w="4788" w:type="dxa"/>
          </w:tcPr>
          <w:p w:rsidR="00C854E3" w:rsidRDefault="00202BD0">
            <w:r w:rsidRPr="00202BD0">
              <w:rPr>
                <w:highlight w:val="darkGreen"/>
                <w:rPrChange w:id="18" w:author="KoKuM" w:date="2015-01-13T09:45:00Z">
                  <w:rPr/>
                </w:rPrChange>
              </w:rPr>
              <w:t>Generate report directly</w:t>
            </w:r>
          </w:p>
        </w:tc>
      </w:tr>
      <w:tr w:rsidR="00C854E3" w:rsidTr="00C854E3">
        <w:tc>
          <w:tcPr>
            <w:tcW w:w="4788" w:type="dxa"/>
          </w:tcPr>
          <w:p w:rsidR="00C854E3" w:rsidRPr="00D2616B" w:rsidRDefault="00893D3D">
            <w:pPr>
              <w:rPr>
                <w:color w:val="FF0000"/>
                <w:highlight w:val="yellow"/>
                <w:rPrChange w:id="19" w:author="KoKuM" w:date="2015-05-14T10:13:00Z">
                  <w:rPr/>
                </w:rPrChange>
              </w:rPr>
            </w:pPr>
            <w:r w:rsidRPr="00D2616B">
              <w:rPr>
                <w:color w:val="FF0000"/>
                <w:highlight w:val="yellow"/>
                <w:rPrChange w:id="20" w:author="KoKuM" w:date="2015-05-14T10:13:00Z">
                  <w:rPr/>
                </w:rPrChange>
              </w:rPr>
              <w:t>Able to review all the coding during coding a match</w:t>
            </w:r>
          </w:p>
        </w:tc>
        <w:tc>
          <w:tcPr>
            <w:tcW w:w="4788" w:type="dxa"/>
          </w:tcPr>
          <w:p w:rsidR="00C854E3" w:rsidRDefault="00202BD0">
            <w:r w:rsidRPr="00202BD0">
              <w:rPr>
                <w:highlight w:val="yellow"/>
                <w:rPrChange w:id="21" w:author="KoKuM" w:date="2015-01-13T09:42:00Z">
                  <w:rPr/>
                </w:rPrChange>
              </w:rPr>
              <w:t>Not able to review back during coding a match.</w:t>
            </w:r>
          </w:p>
        </w:tc>
      </w:tr>
      <w:tr w:rsidR="00C854E3" w:rsidTr="00C854E3">
        <w:tc>
          <w:tcPr>
            <w:tcW w:w="4788" w:type="dxa"/>
          </w:tcPr>
          <w:p w:rsidR="00C854E3" w:rsidRDefault="00893D3D">
            <w:r>
              <w:t xml:space="preserve">Immediate customize coding variables </w:t>
            </w:r>
          </w:p>
        </w:tc>
        <w:tc>
          <w:tcPr>
            <w:tcW w:w="4788" w:type="dxa"/>
          </w:tcPr>
          <w:p w:rsidR="00C854E3" w:rsidRDefault="00202BD0">
            <w:r w:rsidRPr="00202BD0">
              <w:rPr>
                <w:highlight w:val="darkGreen"/>
                <w:rPrChange w:id="22" w:author="KoKuM" w:date="2015-01-13T09:45:00Z">
                  <w:rPr/>
                </w:rPrChange>
              </w:rPr>
              <w:t>Fixed coding variables</w:t>
            </w:r>
          </w:p>
        </w:tc>
      </w:tr>
      <w:tr w:rsidR="00893D3D" w:rsidTr="00893D3D">
        <w:tc>
          <w:tcPr>
            <w:tcW w:w="4788" w:type="dxa"/>
          </w:tcPr>
          <w:p w:rsidR="00893D3D" w:rsidRPr="00D2616B" w:rsidRDefault="00893D3D" w:rsidP="00893D3D">
            <w:pPr>
              <w:rPr>
                <w:color w:val="FF0000"/>
                <w:rPrChange w:id="23" w:author="KoKuM" w:date="2015-05-14T10:13:00Z">
                  <w:rPr/>
                </w:rPrChange>
              </w:rPr>
            </w:pPr>
            <w:r w:rsidRPr="00D2616B">
              <w:rPr>
                <w:color w:val="FF0000"/>
                <w:highlight w:val="yellow"/>
                <w:rPrChange w:id="24" w:author="KoKuM" w:date="2015-05-14T10:13:00Z">
                  <w:rPr/>
                </w:rPrChange>
              </w:rPr>
              <w:t>Immediate video viewing</w:t>
            </w:r>
          </w:p>
        </w:tc>
        <w:tc>
          <w:tcPr>
            <w:tcW w:w="4788" w:type="dxa"/>
          </w:tcPr>
          <w:p w:rsidR="00893D3D" w:rsidRDefault="00202BD0" w:rsidP="00E436BB">
            <w:r w:rsidRPr="00202BD0">
              <w:rPr>
                <w:highlight w:val="yellow"/>
                <w:rPrChange w:id="25" w:author="KoKuM" w:date="2015-01-13T09:42:00Z">
                  <w:rPr/>
                </w:rPrChange>
              </w:rPr>
              <w:t xml:space="preserve">Need to </w:t>
            </w:r>
            <w:del w:id="26" w:author="ISN17" w:date="2015-01-09T12:12:00Z">
              <w:r w:rsidRPr="00202BD0">
                <w:rPr>
                  <w:highlight w:val="yellow"/>
                  <w:rPrChange w:id="27" w:author="KoKuM" w:date="2015-01-13T09:42:00Z">
                    <w:rPr/>
                  </w:rPrChange>
                </w:rPr>
                <w:delText xml:space="preserve">safe </w:delText>
              </w:r>
            </w:del>
            <w:ins w:id="28" w:author="ISN17" w:date="2015-01-09T12:12:00Z">
              <w:r w:rsidRPr="00202BD0">
                <w:rPr>
                  <w:highlight w:val="yellow"/>
                  <w:rPrChange w:id="29" w:author="KoKuM" w:date="2015-01-13T09:42:00Z">
                    <w:rPr/>
                  </w:rPrChange>
                </w:rPr>
                <w:t xml:space="preserve">save </w:t>
              </w:r>
            </w:ins>
            <w:r w:rsidRPr="00202BD0">
              <w:rPr>
                <w:highlight w:val="yellow"/>
                <w:rPrChange w:id="30" w:author="KoKuM" w:date="2015-01-13T09:42:00Z">
                  <w:rPr/>
                </w:rPrChange>
              </w:rPr>
              <w:t>first, before we can see the video.</w:t>
            </w:r>
          </w:p>
        </w:tc>
      </w:tr>
      <w:tr w:rsidR="00893D3D" w:rsidTr="00893D3D">
        <w:tc>
          <w:tcPr>
            <w:tcW w:w="4788" w:type="dxa"/>
          </w:tcPr>
          <w:p w:rsidR="00893D3D" w:rsidRPr="00F431F3" w:rsidRDefault="00BE23FA" w:rsidP="009E24C4">
            <w:pPr>
              <w:rPr>
                <w:color w:val="FF0000"/>
                <w:rPrChange w:id="31" w:author="KoKuM" w:date="2015-05-14T10:20:00Z">
                  <w:rPr/>
                </w:rPrChange>
              </w:rPr>
            </w:pPr>
            <w:r w:rsidRPr="00F431F3">
              <w:rPr>
                <w:color w:val="FF0000"/>
                <w:rPrChange w:id="32" w:author="KoKuM" w:date="2015-05-14T10:20:00Z">
                  <w:rPr/>
                </w:rPrChange>
              </w:rPr>
              <w:t xml:space="preserve">Able to set the lead and lag time of each coding </w:t>
            </w:r>
          </w:p>
        </w:tc>
        <w:tc>
          <w:tcPr>
            <w:tcW w:w="4788" w:type="dxa"/>
          </w:tcPr>
          <w:p w:rsidR="00893D3D" w:rsidRPr="003F6ACB" w:rsidRDefault="00202BD0" w:rsidP="009E24C4">
            <w:pPr>
              <w:spacing w:after="200" w:line="276" w:lineRule="auto"/>
              <w:rPr>
                <w:highlight w:val="darkGreen"/>
                <w:rPrChange w:id="33" w:author="KoKuM" w:date="2015-01-13T09:45:00Z">
                  <w:rPr/>
                </w:rPrChange>
              </w:rPr>
            </w:pPr>
            <w:r w:rsidRPr="00202BD0">
              <w:rPr>
                <w:highlight w:val="darkGreen"/>
                <w:rPrChange w:id="34" w:author="KoKuM" w:date="2015-01-13T09:45:00Z">
                  <w:rPr/>
                </w:rPrChange>
              </w:rPr>
              <w:t>Fixed time for all the coding.</w:t>
            </w:r>
          </w:p>
        </w:tc>
      </w:tr>
      <w:tr w:rsidR="00893D3D" w:rsidTr="00893D3D">
        <w:tc>
          <w:tcPr>
            <w:tcW w:w="4788" w:type="dxa"/>
          </w:tcPr>
          <w:p w:rsidR="00893D3D" w:rsidRDefault="00BE23FA" w:rsidP="009E24C4">
            <w:r>
              <w:t>Can linked coding button</w:t>
            </w:r>
          </w:p>
        </w:tc>
        <w:tc>
          <w:tcPr>
            <w:tcW w:w="4788" w:type="dxa"/>
          </w:tcPr>
          <w:p w:rsidR="00893D3D" w:rsidRPr="003F6ACB" w:rsidRDefault="00202BD0" w:rsidP="009E24C4">
            <w:pPr>
              <w:spacing w:after="200" w:line="276" w:lineRule="auto"/>
              <w:rPr>
                <w:highlight w:val="darkGreen"/>
                <w:rPrChange w:id="35" w:author="KoKuM" w:date="2015-01-13T09:45:00Z">
                  <w:rPr/>
                </w:rPrChange>
              </w:rPr>
            </w:pPr>
            <w:r w:rsidRPr="00202BD0">
              <w:rPr>
                <w:highlight w:val="darkGreen"/>
                <w:rPrChange w:id="36" w:author="KoKuM" w:date="2015-01-13T09:45:00Z">
                  <w:rPr/>
                </w:rPrChange>
              </w:rPr>
              <w:t>Have to code separately each action</w:t>
            </w:r>
          </w:p>
        </w:tc>
      </w:tr>
      <w:tr w:rsidR="00893D3D" w:rsidTr="00893D3D">
        <w:tc>
          <w:tcPr>
            <w:tcW w:w="4788" w:type="dxa"/>
          </w:tcPr>
          <w:p w:rsidR="00893D3D" w:rsidRDefault="00BE23FA" w:rsidP="009E24C4">
            <w:r>
              <w:t>Easy to fast forward and rewind</w:t>
            </w:r>
          </w:p>
        </w:tc>
        <w:tc>
          <w:tcPr>
            <w:tcW w:w="4788" w:type="dxa"/>
          </w:tcPr>
          <w:p w:rsidR="00893D3D" w:rsidRPr="003F6ACB" w:rsidRDefault="00202BD0" w:rsidP="009E24C4">
            <w:pPr>
              <w:spacing w:after="200" w:line="276" w:lineRule="auto"/>
              <w:rPr>
                <w:color w:val="FF0000"/>
                <w:rPrChange w:id="37" w:author="KoKuM" w:date="2015-01-13T09:43:00Z">
                  <w:rPr/>
                </w:rPrChange>
              </w:rPr>
            </w:pPr>
            <w:r w:rsidRPr="00202BD0">
              <w:rPr>
                <w:color w:val="FF0000"/>
                <w:rPrChange w:id="38" w:author="KoKuM" w:date="2015-01-13T09:43:00Z">
                  <w:rPr/>
                </w:rPrChange>
              </w:rPr>
              <w:t>Poor video controlling</w:t>
            </w:r>
          </w:p>
        </w:tc>
      </w:tr>
      <w:tr w:rsidR="00893D3D" w:rsidTr="00893D3D">
        <w:tc>
          <w:tcPr>
            <w:tcW w:w="4788" w:type="dxa"/>
          </w:tcPr>
          <w:p w:rsidR="00893D3D" w:rsidRPr="00F431F3" w:rsidRDefault="00D729BF" w:rsidP="009E24C4">
            <w:pPr>
              <w:rPr>
                <w:color w:val="FF0000"/>
                <w:rPrChange w:id="39" w:author="KoKuM" w:date="2015-05-14T10:22:00Z">
                  <w:rPr/>
                </w:rPrChange>
              </w:rPr>
            </w:pPr>
            <w:r w:rsidRPr="00F431F3">
              <w:rPr>
                <w:color w:val="FF0000"/>
                <w:highlight w:val="yellow"/>
                <w:rPrChange w:id="40" w:author="KoKuM" w:date="2015-05-14T10:22:00Z">
                  <w:rPr/>
                </w:rPrChange>
              </w:rPr>
              <w:t>Able to edit the coded files easily</w:t>
            </w:r>
          </w:p>
        </w:tc>
        <w:tc>
          <w:tcPr>
            <w:tcW w:w="4788" w:type="dxa"/>
          </w:tcPr>
          <w:p w:rsidR="00893D3D" w:rsidRDefault="00202BD0" w:rsidP="009E24C4">
            <w:r w:rsidRPr="00202BD0">
              <w:rPr>
                <w:highlight w:val="yellow"/>
                <w:rPrChange w:id="41" w:author="KoKuM" w:date="2015-01-13T09:42:00Z">
                  <w:rPr/>
                </w:rPrChange>
              </w:rPr>
              <w:t>Not able to edit the coded files</w:t>
            </w:r>
          </w:p>
        </w:tc>
      </w:tr>
      <w:tr w:rsidR="00893D3D" w:rsidTr="00893D3D">
        <w:tc>
          <w:tcPr>
            <w:tcW w:w="4788" w:type="dxa"/>
          </w:tcPr>
          <w:p w:rsidR="00893D3D" w:rsidRPr="00F431F3" w:rsidRDefault="00891D3C" w:rsidP="009E24C4">
            <w:pPr>
              <w:rPr>
                <w:color w:val="FF0000"/>
                <w:highlight w:val="yellow"/>
                <w:rPrChange w:id="42" w:author="KoKuM" w:date="2015-05-14T10:22:00Z">
                  <w:rPr/>
                </w:rPrChange>
              </w:rPr>
            </w:pPr>
            <w:r w:rsidRPr="00F431F3">
              <w:rPr>
                <w:color w:val="FF0000"/>
                <w:highlight w:val="yellow"/>
                <w:rPrChange w:id="43" w:author="KoKuM" w:date="2015-05-14T10:22:00Z">
                  <w:rPr/>
                </w:rPrChange>
              </w:rPr>
              <w:t>Can code when the video is played.</w:t>
            </w:r>
          </w:p>
        </w:tc>
        <w:tc>
          <w:tcPr>
            <w:tcW w:w="4788" w:type="dxa"/>
          </w:tcPr>
          <w:p w:rsidR="00893D3D" w:rsidRDefault="00891D3C" w:rsidP="009E24C4">
            <w:r>
              <w:t>Need to pause every time we code</w:t>
            </w:r>
          </w:p>
        </w:tc>
      </w:tr>
      <w:tr w:rsidR="00893D3D" w:rsidTr="00893D3D">
        <w:tc>
          <w:tcPr>
            <w:tcW w:w="4788" w:type="dxa"/>
          </w:tcPr>
          <w:p w:rsidR="00893D3D" w:rsidRPr="00EC036F" w:rsidRDefault="00891D3C" w:rsidP="009E24C4">
            <w:pPr>
              <w:rPr>
                <w:highlight w:val="yellow"/>
                <w:rPrChange w:id="44" w:author="KoKuM" w:date="2015-01-17T22:04:00Z">
                  <w:rPr/>
                </w:rPrChange>
              </w:rPr>
            </w:pPr>
            <w:r w:rsidRPr="00EC036F">
              <w:rPr>
                <w:highlight w:val="yellow"/>
                <w:rPrChange w:id="45" w:author="KoKuM" w:date="2015-01-17T22:04:00Z">
                  <w:rPr/>
                </w:rPrChange>
              </w:rPr>
              <w:t>Less coding time with more analysis.</w:t>
            </w:r>
          </w:p>
        </w:tc>
        <w:tc>
          <w:tcPr>
            <w:tcW w:w="4788" w:type="dxa"/>
          </w:tcPr>
          <w:p w:rsidR="00893D3D" w:rsidRPr="003F6ACB" w:rsidRDefault="00202BD0" w:rsidP="009E24C4">
            <w:pPr>
              <w:spacing w:after="200" w:line="276" w:lineRule="auto"/>
              <w:rPr>
                <w:color w:val="FF0000"/>
                <w:rPrChange w:id="46" w:author="KoKuM" w:date="2015-01-13T09:43:00Z">
                  <w:rPr/>
                </w:rPrChange>
              </w:rPr>
            </w:pPr>
            <w:r w:rsidRPr="00202BD0">
              <w:rPr>
                <w:color w:val="FF0000"/>
                <w:rPrChange w:id="47" w:author="KoKuM" w:date="2015-01-13T09:43:00Z">
                  <w:rPr/>
                </w:rPrChange>
              </w:rPr>
              <w:t>Spent more time to code rather than analysis</w:t>
            </w:r>
          </w:p>
        </w:tc>
      </w:tr>
      <w:tr w:rsidR="00893D3D" w:rsidTr="00893D3D">
        <w:tc>
          <w:tcPr>
            <w:tcW w:w="4788" w:type="dxa"/>
          </w:tcPr>
          <w:p w:rsidR="00893D3D" w:rsidRDefault="00BC471F" w:rsidP="009E24C4">
            <w:r>
              <w:t>Combining many videos to be 1 video</w:t>
            </w:r>
          </w:p>
        </w:tc>
        <w:tc>
          <w:tcPr>
            <w:tcW w:w="4788" w:type="dxa"/>
          </w:tcPr>
          <w:p w:rsidR="00893D3D" w:rsidRDefault="00BC471F" w:rsidP="009E24C4">
            <w:r>
              <w:t>Cannot combine videos.</w:t>
            </w:r>
          </w:p>
        </w:tc>
      </w:tr>
      <w:tr w:rsidR="00BC471F" w:rsidTr="00BC471F">
        <w:tc>
          <w:tcPr>
            <w:tcW w:w="4788" w:type="dxa"/>
          </w:tcPr>
          <w:p w:rsidR="00BC471F" w:rsidRDefault="00BC471F" w:rsidP="00BC471F"/>
        </w:tc>
        <w:tc>
          <w:tcPr>
            <w:tcW w:w="4788" w:type="dxa"/>
          </w:tcPr>
          <w:p w:rsidR="00BC471F" w:rsidRDefault="00BC471F" w:rsidP="00BC471F"/>
        </w:tc>
      </w:tr>
      <w:tr w:rsidR="00BC471F" w:rsidTr="00BC471F">
        <w:tc>
          <w:tcPr>
            <w:tcW w:w="4788" w:type="dxa"/>
          </w:tcPr>
          <w:p w:rsidR="00BC471F" w:rsidRDefault="00BC471F" w:rsidP="009E24C4"/>
        </w:tc>
        <w:tc>
          <w:tcPr>
            <w:tcW w:w="4788" w:type="dxa"/>
          </w:tcPr>
          <w:p w:rsidR="00BC471F" w:rsidRDefault="00BC471F" w:rsidP="009E24C4"/>
        </w:tc>
      </w:tr>
      <w:tr w:rsidR="00BC471F" w:rsidTr="00BC471F">
        <w:tc>
          <w:tcPr>
            <w:tcW w:w="4788" w:type="dxa"/>
          </w:tcPr>
          <w:p w:rsidR="00BC471F" w:rsidRDefault="00BC471F" w:rsidP="009E24C4"/>
        </w:tc>
        <w:tc>
          <w:tcPr>
            <w:tcW w:w="4788" w:type="dxa"/>
          </w:tcPr>
          <w:p w:rsidR="00BC471F" w:rsidRDefault="00BC471F" w:rsidP="009E24C4"/>
        </w:tc>
      </w:tr>
      <w:tr w:rsidR="00BC471F" w:rsidTr="00BC471F">
        <w:tc>
          <w:tcPr>
            <w:tcW w:w="4788" w:type="dxa"/>
          </w:tcPr>
          <w:p w:rsidR="00BC471F" w:rsidRDefault="00BC471F" w:rsidP="009E24C4">
            <w:bookmarkStart w:id="48" w:name="_GoBack"/>
          </w:p>
        </w:tc>
        <w:tc>
          <w:tcPr>
            <w:tcW w:w="4788" w:type="dxa"/>
          </w:tcPr>
          <w:p w:rsidR="00BC471F" w:rsidRDefault="00BC471F" w:rsidP="009E24C4"/>
        </w:tc>
      </w:tr>
      <w:bookmarkEnd w:id="48"/>
      <w:tr w:rsidR="00BC471F" w:rsidTr="00BC471F">
        <w:tc>
          <w:tcPr>
            <w:tcW w:w="4788" w:type="dxa"/>
          </w:tcPr>
          <w:p w:rsidR="00BC471F" w:rsidRDefault="00BC471F" w:rsidP="009E24C4"/>
        </w:tc>
        <w:tc>
          <w:tcPr>
            <w:tcW w:w="4788" w:type="dxa"/>
          </w:tcPr>
          <w:p w:rsidR="00BC471F" w:rsidRDefault="00BC471F" w:rsidP="009E24C4"/>
        </w:tc>
      </w:tr>
      <w:tr w:rsidR="00BC471F" w:rsidTr="00BC471F">
        <w:tc>
          <w:tcPr>
            <w:tcW w:w="4788" w:type="dxa"/>
          </w:tcPr>
          <w:p w:rsidR="00BC471F" w:rsidRDefault="00BC471F" w:rsidP="009E24C4"/>
        </w:tc>
        <w:tc>
          <w:tcPr>
            <w:tcW w:w="4788" w:type="dxa"/>
          </w:tcPr>
          <w:p w:rsidR="00BC471F" w:rsidRDefault="00BC471F" w:rsidP="009E24C4"/>
        </w:tc>
      </w:tr>
      <w:tr w:rsidR="00BC471F" w:rsidTr="00BC471F">
        <w:tc>
          <w:tcPr>
            <w:tcW w:w="4788" w:type="dxa"/>
          </w:tcPr>
          <w:p w:rsidR="00BC471F" w:rsidRDefault="00BC471F" w:rsidP="009E24C4"/>
        </w:tc>
        <w:tc>
          <w:tcPr>
            <w:tcW w:w="4788" w:type="dxa"/>
          </w:tcPr>
          <w:p w:rsidR="00BC471F" w:rsidRDefault="00BC471F" w:rsidP="009E24C4"/>
        </w:tc>
      </w:tr>
      <w:tr w:rsidR="00BC471F" w:rsidTr="00BC471F">
        <w:tc>
          <w:tcPr>
            <w:tcW w:w="4788" w:type="dxa"/>
          </w:tcPr>
          <w:p w:rsidR="00BC471F" w:rsidRDefault="00BC471F" w:rsidP="009E24C4"/>
        </w:tc>
        <w:tc>
          <w:tcPr>
            <w:tcW w:w="4788" w:type="dxa"/>
          </w:tcPr>
          <w:p w:rsidR="00BC471F" w:rsidRDefault="00BC471F" w:rsidP="009E24C4"/>
        </w:tc>
      </w:tr>
    </w:tbl>
    <w:p w:rsidR="00C854E3" w:rsidRDefault="00C854E3"/>
    <w:p w:rsidR="00000D38" w:rsidRDefault="00000D38">
      <w:r>
        <w:t xml:space="preserve">Jerry </w:t>
      </w:r>
      <w:proofErr w:type="spellStart"/>
      <w:r>
        <w:t>Gan</w:t>
      </w:r>
      <w:proofErr w:type="spellEnd"/>
      <w:r>
        <w:t xml:space="preserve"> and </w:t>
      </w:r>
      <w:proofErr w:type="spellStart"/>
      <w:r>
        <w:t>Zubillah</w:t>
      </w:r>
      <w:proofErr w:type="spellEnd"/>
      <w:r>
        <w:t xml:space="preserve"> </w:t>
      </w:r>
      <w:proofErr w:type="spellStart"/>
      <w:r>
        <w:t>Azis</w:t>
      </w:r>
      <w:proofErr w:type="spellEnd"/>
    </w:p>
    <w:sectPr w:rsidR="00000D38" w:rsidSect="0058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KuM">
    <w15:presenceInfo w15:providerId="None" w15:userId="KoKu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54E3"/>
    <w:rsid w:val="00000D38"/>
    <w:rsid w:val="00202BD0"/>
    <w:rsid w:val="003F6ACB"/>
    <w:rsid w:val="004A0C6B"/>
    <w:rsid w:val="004E0B18"/>
    <w:rsid w:val="00586A95"/>
    <w:rsid w:val="00891D3C"/>
    <w:rsid w:val="00893D3D"/>
    <w:rsid w:val="00AF5E13"/>
    <w:rsid w:val="00B3585C"/>
    <w:rsid w:val="00BC471F"/>
    <w:rsid w:val="00BE23FA"/>
    <w:rsid w:val="00C854E3"/>
    <w:rsid w:val="00D01285"/>
    <w:rsid w:val="00D119C6"/>
    <w:rsid w:val="00D2616B"/>
    <w:rsid w:val="00D729BF"/>
    <w:rsid w:val="00E21FC2"/>
    <w:rsid w:val="00E436BB"/>
    <w:rsid w:val="00EC036F"/>
    <w:rsid w:val="00F431F3"/>
    <w:rsid w:val="00F8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EA6F9-38ED-4223-8C76-D38045E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9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9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KoKuM</cp:lastModifiedBy>
  <cp:revision>7</cp:revision>
  <dcterms:created xsi:type="dcterms:W3CDTF">2015-01-09T04:11:00Z</dcterms:created>
  <dcterms:modified xsi:type="dcterms:W3CDTF">2015-05-14T03:59:00Z</dcterms:modified>
</cp:coreProperties>
</file>